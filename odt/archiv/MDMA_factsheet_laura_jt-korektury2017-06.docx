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zev"/>
        <w:spacing w:before="0" w:after="0"/>
        <w:jc w:val="left"/>
        <w:rPr>
          <w:color w:val="660066"/>
        </w:rPr>
      </w:pPr>
      <w:r>
        <w:rPr>
          <w:color w:val="660066"/>
        </w:rPr>
        <w:t>MDMA / Extáze</w:t>
        <w:br/>
      </w:r>
      <w:r>
        <w:rPr>
          <w:b w:val="false"/>
          <w:i/>
          <w:color w:val="660066"/>
          <w:sz w:val="24"/>
          <w:szCs w:val="24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1270</wp:posOffset>
            </wp:positionH>
            <wp:positionV relativeFrom="paragraph">
              <wp:posOffset>5869305</wp:posOffset>
            </wp:positionV>
            <wp:extent cx="586105" cy="682625"/>
            <wp:effectExtent l="0" t="0" r="0" b="0"/>
            <wp:wrapSquare wrapText="bothSides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1270</wp:posOffset>
            </wp:positionH>
            <wp:positionV relativeFrom="paragraph">
              <wp:posOffset>5869305</wp:posOffset>
            </wp:positionV>
            <wp:extent cx="586105" cy="682625"/>
            <wp:effectExtent l="0" t="0" r="0" b="0"/>
            <wp:wrapSquare wrapText="bothSides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posOffset>3824605</wp:posOffset>
            </wp:positionH>
            <wp:positionV relativeFrom="paragraph">
              <wp:posOffset>-106045</wp:posOffset>
            </wp:positionV>
            <wp:extent cx="3225165" cy="1003300"/>
            <wp:effectExtent l="0" t="0" r="0" b="0"/>
            <wp:wrapSquare wrapText="bothSides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margin">
              <wp:posOffset>3824605</wp:posOffset>
            </wp:positionH>
            <wp:positionV relativeFrom="paragraph">
              <wp:posOffset>-106045</wp:posOffset>
            </wp:positionV>
            <wp:extent cx="3225165" cy="1003300"/>
            <wp:effectExtent l="0" t="0" r="0" b="0"/>
            <wp:wrapSquare wrapText="bothSides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/>
          <w:color w:val="660066"/>
          <w:sz w:val="24"/>
          <w:szCs w:val="24"/>
        </w:rPr>
        <w:t>(3,4-metylendioxymetamfetamin)</w:t>
      </w:r>
    </w:p>
    <w:p>
      <w:pPr>
        <w:pStyle w:val="Podtitul"/>
        <w:spacing w:before="0" w:after="0"/>
        <w:jc w:val="left"/>
        <w:rPr>
          <w:color w:val="999999"/>
        </w:rPr>
      </w:pPr>
      <w:r>
        <w:rPr>
          <w:color w:val="999999"/>
        </w:rPr>
        <w:t>Přehled základních informací o látce</w:t>
      </w:r>
    </w:p>
    <w:p>
      <w:pPr>
        <w:pStyle w:val="Normal"/>
        <w:keepNext/>
        <w:keepLines w:val="false"/>
        <w:widowControl/>
        <w:pBdr>
          <w:top w:val="single" w:sz="6" w:space="0" w:color="000001"/>
        </w:pBdr>
        <w:spacing w:lineRule="auto" w:line="240" w:before="0" w:after="0"/>
        <w:ind w:left="0" w:right="0" w:hanging="0"/>
        <w:jc w:val="center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567" w:right="567" w:header="0" w:top="567" w:footer="720" w:bottom="777" w:gutter="0"/>
          <w:pgNumType w:start="1" w:fmt="decimal"/>
          <w:formProt w:val="false"/>
          <w:textDirection w:val="lrTb"/>
          <w:docGrid w:type="default" w:linePitch="240" w:charSpace="4294961151"/>
        </w:sectPr>
      </w:pPr>
    </w:p>
    <w:p>
      <w:pPr>
        <w:pStyle w:val="Nadpis1"/>
        <w:spacing w:before="0" w:after="0"/>
        <w:rPr/>
      </w:pPr>
      <w:r>
        <w:rPr/>
        <w:t>Slangové názvy</w:t>
      </w:r>
    </w:p>
    <w:p>
      <w:pPr>
        <w:pStyle w:val="Normal"/>
        <w:keepNext/>
        <w:keepLines w:val="false"/>
        <w:widowControl/>
        <w:spacing w:lineRule="auto" w:line="228" w:before="0" w:after="57"/>
        <w:ind w:left="0" w:right="0" w:hanging="0"/>
        <w:jc w:val="both"/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extoška, molly, madam, emko</w:t>
      </w:r>
    </w:p>
    <w:p>
      <w:pPr>
        <w:pStyle w:val="Nadpis1"/>
        <w:spacing w:before="0" w:after="0"/>
        <w:rPr/>
      </w:pPr>
      <w:r>
        <w:rPr/>
        <w:t>Způsob užití</w:t>
      </w:r>
    </w:p>
    <w:p>
      <w:pPr>
        <w:pStyle w:val="Normal"/>
        <w:keepNext/>
        <w:keepLines w:val="false"/>
        <w:widowControl/>
        <w:spacing w:lineRule="auto" w:line="228" w:before="0" w:after="57"/>
        <w:ind w:left="0" w:right="0" w:hanging="0"/>
        <w:jc w:val="both"/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Orálně, méně často šňupáním. V ojedinělých případech lze užít i jinak (např. </w:t>
      </w:r>
      <w:del w:id="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análně</w:delText>
        </w:r>
      </w:del>
      <w:ins w:id="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rektálně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).</w:t>
      </w:r>
    </w:p>
    <w:p>
      <w:pPr>
        <w:pStyle w:val="Nadpis1"/>
        <w:spacing w:before="0" w:after="0"/>
        <w:rPr/>
      </w:pPr>
      <w:r>
        <w:rPr/>
        <w:t>Obvyklá dávka a průběh</w:t>
      </w:r>
    </w:p>
    <w:p>
      <w:pPr>
        <w:pStyle w:val="Normal"/>
        <w:keepNext/>
        <w:keepLines w:val="false"/>
        <w:widowControl/>
        <w:spacing w:lineRule="auto" w:line="228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50</w:t>
      </w:r>
      <w:del w:id="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 xml:space="preserve"> - </w:delText>
        </w:r>
      </w:del>
      <w:ins w:id="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–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150 mg</w:t>
      </w:r>
      <w:del w:id="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, v</w:delText>
        </w:r>
      </w:del>
      <w:ins w:id="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. V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současné době je běžné, že jedna tableta obsahuje 125 mg, nicméně nejsou výjimkou ani tablety obsahující 300 mg.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nástup: </w:t>
      </w:r>
      <w:del w:id="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 xml:space="preserve">30 - </w:delText>
        </w:r>
      </w:del>
      <w:ins w:id="7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3–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60 (90) minut </w:t>
      </w:r>
      <w:del w:id="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rawing>
            <wp:anchor behindDoc="0" distT="0" distB="0" distL="114300" distR="114300" simplePos="0" locked="0" layoutInCell="1" allowOverlap="1" relativeHeight="2">
              <wp:simplePos x="0" y="0"/>
              <wp:positionH relativeFrom="margin">
                <wp:posOffset>-66675</wp:posOffset>
              </wp:positionH>
              <wp:positionV relativeFrom="paragraph">
                <wp:posOffset>20320</wp:posOffset>
              </wp:positionV>
              <wp:extent cx="2120900" cy="989965"/>
              <wp:effectExtent l="0" t="0" r="0" b="0"/>
              <wp:wrapSquare wrapText="bothSides"/>
              <wp:docPr id="5" name="image6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6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0900" cy="98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drawing>
            <wp:anchor behindDoc="0" distT="0" distB="0" distL="114300" distR="114300" simplePos="0" locked="0" layoutInCell="1" allowOverlap="1" relativeHeight="3">
              <wp:simplePos x="0" y="0"/>
              <wp:positionH relativeFrom="margin">
                <wp:posOffset>-66675</wp:posOffset>
              </wp:positionH>
              <wp:positionV relativeFrom="paragraph">
                <wp:posOffset>20320</wp:posOffset>
              </wp:positionV>
              <wp:extent cx="2120900" cy="989965"/>
              <wp:effectExtent l="0" t="0" r="0" b="0"/>
              <wp:wrapSquare wrapText="bothSides"/>
              <wp:docPr id="6" name="image13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3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0900" cy="989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(dle metabolismu)</w:delText>
        </w:r>
      </w:del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trvání účinku: 3</w:t>
      </w:r>
      <w:del w:id="1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 xml:space="preserve"> - </w:delText>
        </w:r>
      </w:del>
      <w:ins w:id="1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–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4 hodiny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zbytkové účinky: 2</w:t>
      </w:r>
      <w:del w:id="1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 xml:space="preserve"> - </w:delText>
        </w:r>
      </w:del>
      <w:ins w:id="1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–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6 hodin</w:t>
      </w:r>
      <w:del w:id="1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,</w:delText>
        </w:r>
      </w:del>
      <w:ins w:id="1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;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v několika dalších dnech</w:t>
      </w:r>
      <w:del w:id="1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 xml:space="preserve"> následujících</w:delText>
        </w:r>
      </w:del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po užití lze u mnoha uživatelů pozorovat změny nálady – buď depresi anebo naopak povznesenou náladu</w:t>
      </w:r>
    </w:p>
    <w:p>
      <w:pPr>
        <w:pStyle w:val="Nadpis1"/>
        <w:spacing w:before="0" w:after="0"/>
        <w:rPr/>
      </w:pPr>
      <w:r>
        <w:rPr/>
        <w:t>Účinky na psychiku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euforická nálada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pocity sounáležitosti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pocit snazší komunikace s ostatními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pocit pohody, dobré nálady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pocity štěstí, lásky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zesílené vnímání barev a zvuků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>pseudohalucinace</w:t>
      </w:r>
      <w:ins w:id="1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1"/>
            <w:sz w:val="21"/>
            <w:szCs w:val="21"/>
            <w:u w:val="none"/>
            <w:vertAlign w:val="baseline"/>
          </w:rPr>
          <w:t xml:space="preserve"> (vyšší dávky)</w:t>
        </w:r>
      </w:ins>
    </w:p>
    <w:p>
      <w:pPr>
        <w:pStyle w:val="Nadpis1"/>
        <w:spacing w:before="0" w:after="0"/>
        <w:rPr/>
      </w:pPr>
      <w:r>
        <w:rPr/>
        <w:t>Tělesné účinky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del w:id="1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křeče v čelistech</w:delText>
        </w:r>
      </w:del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del w:id="1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napětí kosterního svalstva</w:delText>
        </w:r>
      </w:del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1"/>
          <w:szCs w:val="21"/>
          <w:u w:val="none"/>
          <w:vertAlign w:val="baseline"/>
        </w:rPr>
      </w:pPr>
      <w:ins w:id="2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 </w:t>
        </w:r>
      </w:ins>
      <w:ins w:id="2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 xml:space="preserve">napětí svalů včetně zvýkacích (provázení typickým přežvykováním) </w:t>
        </w:r>
      </w:ins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rozšířené zorničky</w:t>
      </w:r>
      <w:ins w:id="2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 xml:space="preserve"> </w:t>
        </w:r>
      </w:ins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problémy se vymočit</w:t>
      </w:r>
      <w:ins w:id="2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 xml:space="preserve"> </w:t>
        </w:r>
      </w:ins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vzrůst tepové frekvence a tělesné teploty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nechutenství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snížená potřeba spánku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sucho v ústech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28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nevolnost, někdy zvracení (zejm. začátkem intoxikace</w:t>
      </w:r>
      <w:commentRangeStart w:id="0"/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)</w:t>
      </w:r>
      <w:commentRangeEnd w:id="0"/>
      <w:r>
        <w:commentReference w:id="0"/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adpis1"/>
        <w:spacing w:before="0" w:after="0"/>
        <w:rPr/>
      </w:pPr>
      <w:del w:id="24" w:author="Jan Tichý" w:date="2017-06-08T19:08:00Z">
        <w:r>
          <w:rPr/>
          <w:delText>Nebezpečné</w:delText>
        </w:r>
      </w:del>
      <w:ins w:id="25" w:author="Jan Tichý" w:date="2017-06-08T19:08:00Z">
        <w:r>
          <w:rPr/>
          <w:t>Rizika a nebezpečné</w:t>
        </w:r>
      </w:ins>
      <w:r>
        <w:rPr/>
        <w:t xml:space="preserve"> kombinace</w:t>
      </w:r>
    </w:p>
    <w:p>
      <w:pPr>
        <w:pStyle w:val="Normal"/>
        <w:keepNext/>
        <w:keepLines w:val="false"/>
        <w:widowControl/>
        <w:spacing w:lineRule="auto" w:line="228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Hypertermie 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zejména v kombinaci s intenzivním pohybem (tancem</w:t>
      </w:r>
      <w:del w:id="2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)</w:delText>
        </w:r>
      </w:del>
      <w:ins w:id="27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).</w:t>
        </w:r>
      </w:ins>
    </w:p>
    <w:p>
      <w:pPr>
        <w:pStyle w:val="Normal"/>
        <w:keepNext/>
        <w:keepLines w:val="false"/>
        <w:widowControl/>
        <w:spacing w:lineRule="auto" w:line="228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Serotoninový syndrom 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v kombinaci s dalšími stimulanty a látkami obsahující inhibitory </w:t>
      </w:r>
      <w:del w:id="2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mono-aminooxidázy</w:delText>
        </w:r>
      </w:del>
      <w:ins w:id="2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monoaminooxidázy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(IMAO) </w:t>
      </w:r>
      <w:del w:id="3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-</w:delText>
        </w:r>
      </w:del>
      <w:ins w:id="3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–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antidepresiva, PMA, MTA</w:t>
      </w:r>
      <w:del w:id="3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 xml:space="preserve">... </w:delText>
        </w:r>
      </w:del>
      <w:del w:id="33" w:author="Jan Tichý" w:date="2017-06-08T19:08:00Z">
        <w:r>
          <w:rPr>
            <w:rFonts w:eastAsia="Linux Libertine G" w:cs="Linux Libertine G"/>
            <w:b w:val="false"/>
            <w:i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podrobněji</w:delText>
        </w:r>
      </w:del>
      <w:ins w:id="3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, ayahuasca, apod.</w:t>
        </w:r>
      </w:ins>
      <w:ins w:id="35" w:author="Jan Tichý" w:date="2017-06-08T19:08:00Z">
        <w:r>
          <w:rPr>
            <w:rFonts w:eastAsia="Linux Libertine G" w:cs="Linux Libertine G"/>
            <w:b w:val="false"/>
            <w:i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 xml:space="preserve"> </w:t>
        </w:r>
      </w:ins>
      <w:ins w:id="3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 xml:space="preserve">Proto je nebezpečné kombinovat více druhů tablet extáze. </w:t>
        </w:r>
      </w:ins>
      <w:ins w:id="37" w:author="Jan Tichý" w:date="2017-06-08T19:08:00Z">
        <w:r>
          <w:rPr>
            <w:rFonts w:eastAsia="Linux Libertine G" w:cs="Linux Libertine G"/>
            <w:b w:val="false"/>
            <w:i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Podrobněji</w:t>
        </w:r>
      </w:ins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viz zadní strana</w:t>
      </w:r>
      <w:ins w:id="38" w:author="Jan Tichý" w:date="2017-06-08T19:08:00Z">
        <w:r>
          <w:rPr>
            <w:rFonts w:eastAsia="Linux Libertine G" w:cs="Linux Libertine G"/>
            <w:b w:val="false"/>
            <w:i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.</w:t>
        </w:r>
      </w:ins>
    </w:p>
    <w:p>
      <w:pPr>
        <w:pStyle w:val="Nadpis1"/>
        <w:spacing w:before="0" w:after="0"/>
        <w:rPr/>
      </w:pPr>
      <w:r>
        <w:rPr/>
        <w:t>Stav v ČR</w:t>
      </w:r>
    </w:p>
    <w:p>
      <w:pPr>
        <w:pStyle w:val="Normal"/>
        <w:keepNext/>
        <w:keepLines w:val="false"/>
        <w:widowControl/>
        <w:spacing w:lineRule="auto" w:line="228" w:before="0" w:after="57"/>
        <w:ind w:left="0" w:right="0" w:hanging="0"/>
        <w:jc w:val="both"/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MDMA je na seznamu v příloze č. 4 zák. č. 167/1998 Sb., o návykových látkách. Výroba, přechovávání nebo předávání jiné osobě je trestné. Závažnost je posuzována dle množství držené látky. Za množství „větší než malé“ je v ČR považováno nad 1 g MDMA, tj. někdy 10, ale u „super-pills“ jen 3</w:t>
      </w:r>
      <w:del w:id="3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delText>-</w:delText>
        </w:r>
      </w:del>
      <w:ins w:id="4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vertAlign w:val="baseline"/>
          </w:rPr>
          <w:t>–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4 tablety extráze. Držení většího než malého množství již může být posuzováno ne jako přestupek, ale jako trestný čin.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center"/>
        <w:rPr>
          <w:rFonts w:ascii="Exo 2" w:hAnsi="Exo 2" w:eastAsia="Exo 2" w:cs="Exo 2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Exo 2" w:cs="Exo 2" w:ascii="Exo 2" w:hAnsi="Exo 2"/>
          <w:b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center"/>
        <w:pPrChange w:id="0" w:author="Jan Tichý" w:date="2017-06-08T19:08:00Z">
          <w:pPr>
            <w:jc w:val="center"/>
            <w:keepLines w:val="false"/>
            <w:widowControl/>
            <w:ind w:left="0" w:right="0" w:hanging="0"/>
            <w:keepNext/>
            <w:spacing w:lineRule="auto" w:line="240" w:before="0" w:after="0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Exo 2" w:cs="Exo 2" w:ascii="Exo 2" w:hAnsi="Exo 2"/>
          <w:b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20"/>
          <w:sz w:val="20"/>
          <w:szCs w:val="20"/>
          <w:u w:val="none"/>
          <w:vertAlign w:val="baseline"/>
        </w:rPr>
        <w:t>Autor: Svatava Bardynová &lt;svatava.bardynova@czeps.org&gt;</w:t>
      </w:r>
    </w:p>
    <w:p>
      <w:pPr>
        <w:pStyle w:val="Nadpis1"/>
        <w:spacing w:lineRule="auto" w:line="240" w:before="0" w:after="0"/>
        <w:pPrChange w:id="0" w:author="Jan Tichý" w:date="2017-06-08T19:08:00Z">
          <w:pPr>
            <w:spacing w:before="0" w:after="0"/>
          </w:pPr>
        </w:pPrChange>
        <w:rPr/>
      </w:pPr>
      <w:r>
        <w:rPr/>
        <w:t>Podrobnější informace</w:t>
      </w:r>
    </w:p>
    <w:p>
      <w:pPr>
        <w:pStyle w:val="Normal"/>
        <w:keepNext/>
        <w:keepLines w:val="false"/>
        <w:widowControl/>
        <w:spacing w:lineRule="auto" w:line="240" w:before="0" w:after="140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343" w:before="0" w:after="140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MDMA (3,4 metylendioxymetamfetamin</w:t>
      </w:r>
      <w:del w:id="4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)</w:delText>
        </w:r>
      </w:del>
      <w:ins w:id="4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),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známé také jako emko, molly nebo madam</w:t>
      </w:r>
      <w:ins w:id="4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,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je aktivní látkou v mnoha tabletách extáze prodávaných v současnosti na černém trhu.</w:t>
      </w:r>
      <w:del w:id="4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</w:delText>
        </w:r>
      </w:del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Je k sehnání v podobě krystalků, prášku, kapslí nebo tablet s vyraženým logem. MDMA je užívána většinou orálně (ústně), méně často šňupáním. V ojedinělých případech lze užít i jinak (např. </w:t>
      </w:r>
      <w:del w:id="4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análně</w:delText>
        </w:r>
      </w:del>
      <w:ins w:id="4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rektálně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). Chemickou látku MDMA poprvé vyvinuli chemici německé farmakologické společnosti Merck v roce 1912. V roce 1953 testovala MDMA americká armáda jako možnou bojovou látku a tzv. „sérum pravdy</w:t>
      </w:r>
      <w:del w:id="47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",</w:delText>
        </w:r>
      </w:del>
      <w:ins w:id="4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“,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ale testy byly neúspěšné. V roce 1965 MDMA znovu vyrobil americký vědec</w:t>
      </w:r>
      <w:del w:id="4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,</w:delText>
        </w:r>
      </w:del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zkoumající chemickou skupinu fenetylaminů, Alexander Shulgin. Ten ji nejdříve zkoušel v okruhu svých známých. Poté se droga začala v malých dávkách (40–60 mg) používat v psychoterapii pro větší otevřenost pacientů. Největší oblíbenosti se u terapeutů těšila v letech 1977–1985. Spolu se vznikající taneční scénou se začátkem 80. let extáze šířila po světě jako její nedílná součást. Do Evropy pronikla dvěma cestami – přes Anglii a středomořský ostrov Ibiza. Do roku 1985 byla extáze ještě legální a běžně k sehnání v klubech, barech apod. V roce 1985</w:t>
      </w:r>
      <w:del w:id="5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extáze</w:delText>
        </w:r>
      </w:del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se stala ilegální drogou se vším, co k tomu patří. Začal se rozvíjet černý trh s extází, který se díky zvyšující se poptávce, stal záhy velmi lukrativním.</w:t>
      </w:r>
    </w:p>
    <w:p>
      <w:pPr>
        <w:pStyle w:val="Normal"/>
        <w:keepNext/>
        <w:keepLines w:val="false"/>
        <w:widowControl/>
        <w:spacing w:lineRule="auto" w:line="240" w:before="0" w:after="140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343" w:before="0" w:after="140"/>
          </w:pPr>
        </w:pPrChange>
        <w:rPr>
          <w:rFonts w:ascii="Arial Narrow" w:hAnsi="Arial Narrow" w:eastAsia="Arial Narrow" w:cs="Arial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Tablety se velmi různí ve své síle i barvě a můžou obsahovat i jiné, toxičtější látky. Řada látek je </w:t>
      </w:r>
      <w:del w:id="5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snažších</w:delText>
        </w:r>
      </w:del>
      <w:ins w:id="5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snazších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na výrobu než MDMA, což je dáno i faktem, že k výrobě MDMA bylo dlouho využíváno prekurzoru z přírodních zdrojů (esenciální olej safrol ze stromu</w:t>
      </w: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zvaného sasafras) [5]. Masivní zabavování safrolu bylo příčinou stavu, kdy kvalita MDMA na černém trhu v letech 2008 a 2009 rapidně klesla a mnoho tablet extáze neobsahovalo MDMA vůbec. Jako příměsi nebo náhražky</w:t>
      </w:r>
      <w:del w:id="5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,</w:delText>
        </w:r>
      </w:del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se často v té době objevoval efedrin, amfetamin, metamfetamin (pervitin), MDE, DXM, PMA, PMMA, piperaziny (TMFPP mCPP, BZP) nebo katinony, občas i ketamin, kofein, 2C-B a v ojedinělých případech DOB [10]. </w:t>
      </w:r>
      <w:del w:id="5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Spousta</w:delText>
        </w:r>
      </w:del>
      <w:ins w:id="5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Mnohé z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těchto látek </w:t>
      </w:r>
      <w:del w:id="5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je</w:delText>
        </w:r>
      </w:del>
      <w:ins w:id="57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jsou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mnohem nebezpečnější a </w:t>
      </w:r>
      <w:del w:id="5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nese</w:delText>
        </w:r>
      </w:del>
      <w:ins w:id="5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nesou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s sebou zvýšená rizika ve formě serotoninového syndromu (např. PMA, PMMA, 4-MTA). Zatímco v 90. a nultých letech bylo běžnou dávkou MDMA v tabletě 50–80 mg, od roku 2010 narůstá kvalita tablet extáze obsahující MDMA na evropském trhu. To souvisí s objevem nového prekurzoru k výrobě MDMA, který nezávisí na přírodních zdrojích. V současné době je běžné, že jedna tableta obsahuje 125 mg, nicméně nejsou výjimkou ani tablety obsahující 300 mg</w:t>
      </w:r>
      <w:del w:id="6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!.</w:delText>
        </w:r>
      </w:del>
      <w:ins w:id="6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!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 Tyto tablety se objevují od roku 2014 v Nizozemsku, Belgii a Švýcarsku. V souvislosti s tímto trendem, kdy se výrobci předhánějí v tom, kdo vyrobí silnější tabletu, narůstají v Evropě počty hospitalizací a úmrtí [5].</w:t>
      </w:r>
    </w:p>
    <w:p>
      <w:pPr>
        <w:pStyle w:val="Nadpis1"/>
        <w:spacing w:lineRule="auto" w:line="240" w:before="0" w:after="0"/>
        <w:pPrChange w:id="0" w:author="Jan Tichý" w:date="2017-06-08T19:08:00Z">
          <w:pPr>
            <w:spacing w:before="0" w:after="0"/>
          </w:pPr>
        </w:pPrChange>
        <w:rPr/>
      </w:pPr>
      <w:r>
        <w:rPr/>
        <w:t>Účinky</w:t>
      </w:r>
    </w:p>
    <w:p>
      <w:pPr>
        <w:pStyle w:val="Normal"/>
        <w:keepNext/>
        <w:keepLines w:val="false"/>
        <w:widowControl/>
        <w:spacing w:lineRule="auto" w:line="240" w:before="0" w:after="140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343" w:before="0" w:after="140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Účinek nastupuje při orálním užití po 30–60 minutách, v ojedinělých případech až po dvou hodinách, v závislosti na vašem metabolismu a na tom, jak jste jedli</w:t>
      </w:r>
      <w:del w:id="6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.</w:delText>
        </w:r>
      </w:del>
      <w:ins w:id="6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, ale také na vlastnostech samotné tablety (silně komprimované, „tvrdé“ tablety se rozpadají o něco pomaleji).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Samotný „nájezd“ je relativně rychlý. MDMA účinkuje při orálním užití zhruba 3</w:t>
      </w:r>
      <w:del w:id="6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-</w:delText>
        </w:r>
      </w:del>
      <w:ins w:id="6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–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4 hodiny, přesto u spousty uživatelů je dalších 2</w:t>
      </w:r>
      <w:del w:id="6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-</w:delText>
        </w:r>
      </w:del>
      <w:ins w:id="67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–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6 hodin fází, kdy ještě nejsou úplně střízliví, jejich vědomí je změněno a nemohou např. kvalitně usnout. V několika dalších dnech následujících po užití lze u mnoha uživatelů pozorovat změny nálady – buď depresi </w:t>
      </w:r>
      <w:ins w:id="6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(zvláště po užití vysokých dávek nebo kombinaci s alkoholem) 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anebo naopak povznesenou náladu.</w:t>
      </w:r>
    </w:p>
    <w:p>
      <w:pPr>
        <w:pStyle w:val="Normal"/>
        <w:keepNext/>
        <w:keepLines w:val="false"/>
        <w:widowControl/>
        <w:spacing w:lineRule="auto" w:line="240" w:before="0" w:after="140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343" w:before="0" w:after="140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Začátek intoxikace bývá někdy doprovázen nevolností, případně zvracením. Později tyto symptomy většinou odezní. MDMA je stimulační a zároveň empatogenní (vyvolávající empatii) droga, po níž můžete cítit euforii a být více společenští. Svým účinkem spadá na pomezí stimulancií a psychedelik. Můžete cítit větší sounáležitost s hudbou i lidmi a snáze komunikovat s ostatními. Je vám dobře, vnímáte pohodu, máte dobrou náladu, zažíváte štěstí a lásku [7]. Mezi další účinky (včetně těch vedlejších) patří zvýšené vnímání barev a zvuků, </w:t>
      </w:r>
      <w:del w:id="6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křeče v čelistech a</w:delText>
        </w:r>
      </w:del>
      <w:ins w:id="7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zvýšené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napětí kosterního svalstva, </w:t>
      </w:r>
      <w:ins w:id="7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zejména žvýkacích svalů, provázené typickým přežvykováním, 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rozšířené zorničky, problémy se vymočit </w:t>
      </w:r>
      <w:ins w:id="7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(z důvodu zvýšeného napětí svěračů) 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a méně často i </w:t>
      </w:r>
      <w:del w:id="7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pseudo-halucinace.</w:delText>
        </w:r>
      </w:del>
      <w:ins w:id="7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pseudohalucinace (např. obrazce při zavřených očích).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Rovněž dochází ke vzrůstu tepové frekvence a tělesné teploty, </w:t>
      </w:r>
      <w:del w:id="7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sníženou potřebu</w:delText>
        </w:r>
      </w:del>
      <w:ins w:id="7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snížené potřebě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spánku a </w:t>
      </w:r>
      <w:del w:id="77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chuť</w:delText>
        </w:r>
      </w:del>
      <w:ins w:id="7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poklesu chuti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k jídlu. Intoxikaci </w:t>
      </w:r>
      <w:del w:id="7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také </w:delText>
        </w:r>
      </w:del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doprovází sucho v ústech a</w:t>
      </w:r>
      <w:ins w:id="8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je při ní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potřeba častěji doplňovat tekutiny [7]. MDMA nefunguje jako afrodiziakum. Uživatelé pod vlivem MDMA zažívají pocity lásky a empatie s případnou potřebou dotýkat se druhých</w:t>
      </w:r>
      <w:del w:id="8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. V</w:delText>
        </w:r>
      </w:del>
      <w:ins w:id="8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, ale v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sexuální rovině </w:t>
      </w:r>
      <w:del w:id="8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ale </w:delText>
        </w:r>
      </w:del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ke stimulaci </w:t>
      </w:r>
      <w:ins w:id="8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zpravidla 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nedochází</w:t>
      </w:r>
      <w:del w:id="8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, u</w:delText>
        </w:r>
      </w:del>
      <w:ins w:id="8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. U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mužů pod vlivem MDMA jsou </w:t>
      </w:r>
      <w:ins w:id="87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naopak 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časté poruchy erekce a ejakulace [7</w:t>
      </w:r>
      <w:del w:id="8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]</w:delText>
        </w:r>
      </w:del>
      <w:ins w:id="89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]. </w:t>
        </w:r>
      </w:ins>
    </w:p>
    <w:p>
      <w:pPr>
        <w:pStyle w:val="Nadpis1"/>
        <w:spacing w:lineRule="auto" w:line="240" w:before="0" w:after="0"/>
        <w:pPrChange w:id="0" w:author="Jan Tichý" w:date="2017-06-08T19:08:00Z">
          <w:pPr>
            <w:spacing w:before="0" w:after="0"/>
          </w:pPr>
        </w:pPrChange>
        <w:rPr/>
      </w:pPr>
      <w:r>
        <w:rPr/>
        <w:t>Rizika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Řada studií (např. Halpin et al., 2014)  se shoduje, že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MDMA poškozuje serotonergní nervová zakončení, jinými slovy je neurotoxická. 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V souvislosti s tím se mluví u častých uživatelů extáze </w:t>
      </w:r>
      <w:ins w:id="9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a 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o zhoršení nálady typicky dva až tři dny po požití.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Častější užívání může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provokovat depresivní nebo úzkostné stavy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. Dochází rovněž ke zhoršení kognitivních funkcí (paměť, pozornost).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Neurotoxicita extáze je stále předmětem debaty.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Nejvíce se diskutuje o samotných důsledcích neurotoxicity MDMA (Erowid, 2017). Preklinické studie sice celkem jistě prokazují neurotoxicitu, ale k efektu lze mít několik výhrad. Studie na hlodavcích užívají velmi vysokých dávek, které se dle některých autorů nevztahují na běžného a snad ani mimořádného uživatele MDMA. Lidské studie dokládají depleci H-IAA v mozkomíšním moku a sníženou dostupnost či vazebnost SERT. Deplece serotoninu v mozku je tak pravděpodobná, ale není jisté, zda změny SERT reflektují nervovou adaptaci právě na ony nižší úrovně serotoninu, nebo přímo poškození 5-HT axonů. Některé studie užívající dalších ukazatelů se přiklání k druhé možnosti. Efekt se zdá být vratným. Není jasné, jaké oblasti jsou nejvíce zasaženy a zda existuje korelace s možnými psychologickými změnami. Neurotoxicitu </w:t>
      </w:r>
      <w:ins w:id="91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tedy 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nelze vyloučit, </w:t>
      </w:r>
      <w:del w:id="9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i když se</w:delText>
        </w:r>
      </w:del>
      <w:ins w:id="9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ale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zdá </w:t>
      </w:r>
      <w:ins w:id="9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se 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být</w:t>
      </w:r>
      <w:ins w:id="9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významně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méně pravděpodobná v kontrolovaném prostředí</w:t>
      </w:r>
      <w:del w:id="96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a bez doživotních dopadů</w:delText>
        </w:r>
      </w:del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Mezi nejvážnější komplikace užití MDMA patří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hypertermie, přehřátí organismu.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K tomu může relativně snadno dojít v prostředí noční zábavy, zvláště při vyšší teplotě okolí, vyšších dávkách, nadměrné tělesné aktivitě (tanci), opakovanému užití v průběhu noci a nedostatečné konzumaci tekutin. Prevencí je odpočinek a dostatečná konzumace nápojů s minerály, nejlépe iontových nápojů pro sportovce (Kalina et al., 2003). I tam je však třeba opatrnosti. Vzhledem k tomu, že MDMA může ovlivňovat elektrolytovou rovnováhu (zjednodušeně řečeno snižovat vylučování tekutin ledvinami), totiž může v kombinaci s nadměrným příjmem tekutin vzácně vyvolat také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elektrolytové poruchy (hyponatrémii)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, které mohou být i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život ohrožující 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(Campbell &amp; Rosner, 2008).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Důsledkem hypertermie může dojít k celkovému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metabolickému rozvratu organismu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a hrubému narušení vnitřního prostředí, tedy k rozvoji serotoninového syndromu a následně až ke smrti (Kalina et al.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, 2003).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MDMA je rovněž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hepatotoxická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, což může vést k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jaternímu selhání až k</w:t>
      </w:r>
      <w:del w:id="97" w:author="Jan Tichý" w:date="2017-06-08T19:08:00Z">
        <w:r>
          <w:rPr>
            <w:rFonts w:eastAsia="Linux Libertine G" w:cs="Linux Libertine G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úmrtí</w:delText>
        </w:r>
      </w:del>
      <w:del w:id="98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.</w:delText>
        </w:r>
      </w:del>
      <w:ins w:id="99" w:author="Jan Tichý" w:date="2017-06-08T19:08:00Z">
        <w:r>
          <w:rPr>
            <w:rFonts w:eastAsia="Linux Libertine G" w:cs="Linux Libertine G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 úmrtí, </w:t>
        </w:r>
      </w:ins>
      <w:ins w:id="100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zvláště v kombinaci s jinými látkami včetně alkoholu.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Působí teratogenně – u matek užívajících MDMA je vyšší riziko vrozených vad u dětí. Pravidelné užívání poškozuje imunitní systém a zhoršuje impulzivitu (Kalina et al., 2003).  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Závislost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MDMA má potenciál k rozvoji psychické závislosti stejně jako jiné látky ze skupiny stimulantů. Na rozdíl od jiných, např. pervitinu, je ale riziko výrazně nižší.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Rovněž je nižší riziko rozvoje přidružených psychických problémů, např. </w:t>
      </w: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toxické psychózy.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U citlivějších jedinců ovšem tato rizika nelze opomenout (Kalina et al, 2003; Erowid, 2017).</w:t>
      </w:r>
    </w:p>
    <w:p>
      <w:pPr>
        <w:pStyle w:val="Nadpis1"/>
        <w:spacing w:lineRule="auto" w:line="240" w:before="0" w:after="0"/>
        <w:pPrChange w:id="0" w:author="Jan Tichý" w:date="2017-06-08T19:08:00Z">
          <w:pPr>
            <w:spacing w:before="0" w:after="0"/>
          </w:pPr>
        </w:pPrChange>
        <w:rPr/>
      </w:pPr>
      <w:r>
        <w:rPr/>
        <w:t>Terapeutické</w:t>
      </w:r>
      <w:ins w:id="101" w:author="Jan Tichý" w:date="2017-06-08T19:08:00Z">
        <w:r>
          <w:rPr/>
          <w:t>Terapeutický</w:t>
        </w:r>
      </w:ins>
      <w:r>
        <w:rPr/>
        <w:t xml:space="preserve"> potenciál</w:t>
      </w:r>
    </w:p>
    <w:p>
      <w:pPr>
        <w:pStyle w:val="Normal"/>
        <w:keepNext/>
        <w:keepLines w:val="false"/>
        <w:widowControl/>
        <w:spacing w:lineRule="auto" w:line="240" w:before="0" w:after="140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343" w:before="0" w:after="140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V současné době probíhá na světě oživení výzkumného zájmu o MDMA a její terapeutický potenciál. S úspěchem probíhají na několika místech ve světě (Kanada, USA) výzkumné studie, jež dokazují účinnost terapie za pomoci MDMA při léčbě posttraumatické stresové poruchy, zvláště u obětí trestných činů (znásilnění) a válečných veteránů [10]. Je třeba zdůraznit, že laické užívání MDMA </w:t>
      </w:r>
      <w:del w:id="102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dostupné</w:delText>
        </w:r>
      </w:del>
      <w:ins w:id="103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dostupného</w:t>
        </w:r>
      </w:ins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na černém trhu v žádném případě nesupluje psychoterapii s pomocí MDMA vedenou zkušenými odborníky! Terapii s pomocí MDMA předchází důsledný výběr indikovaných klientů, patřičná příprava, následná psychoterapie před i po sezení s MDMA a hlavně velmi omezený počet samotných intoxikací </w:t>
      </w:r>
      <w:del w:id="104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MDMA.</w:delText>
        </w:r>
      </w:del>
      <w:ins w:id="105" w:author="Jan Tichý" w:date="2017-06-08T19:08:00Z">
        <w:r>
          <w:rPr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za použití přesně odměřeného množství MDMA.</w:t>
        </w:r>
      </w:ins>
    </w:p>
    <w:p>
      <w:pPr>
        <w:pStyle w:val="Nadpis1"/>
        <w:spacing w:lineRule="auto" w:line="240" w:before="0" w:after="0"/>
        <w:pPrChange w:id="0" w:author="Jan Tichý" w:date="2017-06-08T19:08:00Z">
          <w:pPr>
            <w:spacing w:before="0" w:after="0"/>
          </w:pPr>
        </w:pPrChange>
        <w:rPr/>
      </w:pPr>
      <w:r>
        <w:rPr/>
        <w:t>Doporučení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FF420E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FF420E"/>
          <w:position w:val="0"/>
          <w:sz w:val="18"/>
          <w:sz w:val="18"/>
          <w:szCs w:val="18"/>
          <w:u w:val="none"/>
          <w:vertAlign w:val="baseline"/>
        </w:rPr>
        <w:t>Co potřebujete vědět</w:t>
      </w:r>
      <w:ins w:id="106" w:author="Jan Tichý" w:date="2017-06-08T19:08:00Z">
        <w:r>
          <w:rPr>
            <w:rFonts w:eastAsia="Calibri" w:cs="Calibri" w:ascii="Calibri" w:hAnsi="Calibri"/>
            <w:b/>
            <w:i w:val="false"/>
            <w:caps w:val="false"/>
            <w:smallCaps w:val="false"/>
            <w:strike w:val="false"/>
            <w:dstrike w:val="false"/>
            <w:color w:val="FF420E"/>
            <w:position w:val="0"/>
            <w:sz w:val="18"/>
            <w:sz w:val="18"/>
            <w:szCs w:val="18"/>
            <w:u w:val="none"/>
            <w:vertAlign w:val="baseline"/>
          </w:rPr>
          <w:t>,</w:t>
        </w:r>
      </w:ins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FF420E"/>
          <w:position w:val="0"/>
          <w:sz w:val="18"/>
          <w:sz w:val="18"/>
          <w:szCs w:val="18"/>
          <w:u w:val="none"/>
          <w:vertAlign w:val="baseline"/>
        </w:rPr>
        <w:t xml:space="preserve"> pokud se rozhodnete užít MDMA: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Začněte s malým množstvím a sledujte účinky. Poproste někoho zkušeného, aby vám množství odměřil. Myslete na to, že v posledních letech (od 2011) se v Evropě vyskytují tablety s vysokým obsahem MDMA (až 300 mg!).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Vyhněte se použití bankovek pro šňupání, je na nich řada chemikálií a bakterií. Můžete vyzkoušet plastovou trubičku, ustřižené brčko (ale pozor na ostré hrany) nebo smotaný papírek (nikdy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nepoužívejte účtenkový termopapír nebo bankovky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</w:t>
      </w:r>
      <w:del w:id="10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-</w:delText>
        </w:r>
      </w:del>
      <w:ins w:id="108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– obsahují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vysoké množství nebezpečných látek bisfenolu A a S</w:t>
      </w:r>
      <w:del w:id="10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).</w:delText>
        </w:r>
      </w:del>
      <w:ins w:id="11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. Bankovky mohou být navíc silně znečištěny bakteriemi nebo jinými chemikáliemi.)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Pokud možno šňupátko s nikým nesdílejte.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Buďte si vědomi faktu, že tablety nebo prášek, který se prodává jako MDMA</w:t>
      </w:r>
      <w:ins w:id="111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,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může obsahovat jiné drogy jako např. PMA, PMMA nebo piperaziny (TMFPP mCPP, BZP), katinony, </w:t>
      </w:r>
      <w:del w:id="112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2CB,</w:delText>
        </w:r>
      </w:del>
      <w:ins w:id="11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2C-B nebo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DOB. Ty mohou účinkovat déle, být silnější a mnohem </w:t>
      </w:r>
      <w:del w:id="114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více nebezpečné</w:delText>
        </w:r>
      </w:del>
      <w:ins w:id="115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nebezpečnější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Při tanci dělejte pravidelné pauzy a doplňujte svůj organizmus vodou v množství 0,5 litru za hodinu. Vhodnější než voda jsou izotonické nápoje </w:t>
      </w:r>
      <w:del w:id="11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/ </w:delText>
        </w:r>
      </w:del>
      <w:ins w:id="11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(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nápoje pro sportovce</w:t>
      </w:r>
      <w:ins w:id="118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). Vyhněte se zároveň konzumaci extrémně vysokého množství tekutin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Pravidelně odpočívejte a zchlaďte se, abyste předešli přehřátí organismu.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Vyhněte se kombinaci s alkoholem a jinými drogami – </w:t>
      </w:r>
      <w:ins w:id="11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kromě toho, že to vede k větší zátěži jater, pak 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můžete </w:t>
      </w:r>
      <w:del w:id="12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následkem toho </w:delText>
        </w:r>
      </w:del>
      <w:ins w:id="121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tak méně 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vnímat účinky</w:t>
      </w:r>
      <w:del w:id="122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 méně a</w:delText>
        </w:r>
      </w:del>
      <w:ins w:id="12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, čímž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může </w:t>
      </w:r>
      <w:del w:id="124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tak </w:delText>
        </w:r>
      </w:del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dojít ke zvýšení rizika hypertermie.</w:t>
      </w:r>
      <w:del w:id="125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Nejvíce nebezpečné</w:delText>
        </w:r>
      </w:del>
      <w:ins w:id="12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Nejnebezpečnější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jsou kombinace s dalšími stimulanty a </w:t>
      </w:r>
      <w:del w:id="12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látkami obsahujícími </w:delText>
        </w:r>
      </w:del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inhibitory MAO</w:t>
      </w:r>
      <w:del w:id="128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.</w:delText>
        </w:r>
      </w:del>
      <w:ins w:id="12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(některá antidepresiva, ayahuasca).</w:t>
        </w:r>
      </w:ins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Na napětí v čelistech může pomoci žvýkání žvýkačky.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Starejte se o své kamarády a neváhejte vyhledat lékařskou pomoc, pokud někomu bude velmi špatně.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Užívání MDMA při současném užívání jakýchkoliv antidepresiv může zvýšit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riziko serotoninového syndromu.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V žádném případě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nekombinujte MDMA s antidepresivy fungujícími na principu inhibice monoaminooxidázy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(nazývané také </w:t>
      </w:r>
      <w:del w:id="13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zkratkou </w:delText>
        </w:r>
      </w:del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IMAO nebo MAOI</w:t>
      </w:r>
      <w:del w:id="131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, </w:delText>
        </w:r>
      </w:del>
      <w:del w:id="132" w:author="Jan Tichý" w:date="2017-06-08T19:08:00Z">
        <w:r>
          <w:rPr>
            <w:rFonts w:eastAsia="Calibri" w:cs="Calibri" w:ascii="Calibri" w:hAnsi="Calibri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kombinace</w:delText>
        </w:r>
      </w:del>
      <w:ins w:id="13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). </w:t>
        </w:r>
      </w:ins>
      <w:ins w:id="134" w:author="Jan Tichý" w:date="2017-06-08T19:08:00Z">
        <w:r>
          <w:rPr>
            <w:rFonts w:eastAsia="Calibri" w:cs="Calibri" w:ascii="Calibri" w:hAnsi="Calibri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Kombinace</w:t>
        </w:r>
      </w:ins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může být smrtelná</w:t>
      </w:r>
      <w:del w:id="135" w:author="Jan Tichý" w:date="2017-06-08T19:08:00Z">
        <w:r>
          <w:rPr>
            <w:rFonts w:eastAsia="Calibri" w:cs="Calibri" w:ascii="Calibri" w:hAnsi="Calibri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!</w:delText>
        </w:r>
      </w:del>
      <w:del w:id="13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Může</w:delText>
        </w:r>
      </w:del>
      <w:ins w:id="13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,</w:t>
        </w:r>
      </w:ins>
      <w:ins w:id="138" w:author="Jan Tichý" w:date="2017-06-08T19:08:00Z">
        <w:r>
          <w:rPr>
            <w:rFonts w:eastAsia="Calibri" w:cs="Calibri" w:ascii="Calibri" w:hAnsi="Calibri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</w:t>
        </w:r>
      </w:ins>
      <w:ins w:id="13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jelikož může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dojít k </w:t>
      </w:r>
      <w:del w:id="14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hrubému narušení vnitřního prostředí organismu a k metabolickému rozvratu, k </w:delText>
        </w:r>
      </w:del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rozvoji serotoninového syndromu. </w:t>
      </w:r>
      <w:ins w:id="141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Pokud je někdo červený v obličeji a příliš se nehýbe, pak volejte rychle sanitku. Mezi 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IMAO </w:t>
      </w:r>
      <w:del w:id="142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jsou obsaženy</w:delText>
        </w:r>
      </w:del>
      <w:ins w:id="14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patří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také </w:t>
      </w:r>
      <w:del w:id="144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v</w:delText>
        </w:r>
      </w:del>
      <w:ins w:id="145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některé náhražky extáze jako třeba 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 PMA (parametoxyamfetamin</w:t>
      </w:r>
      <w:del w:id="14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),</w:delText>
        </w:r>
      </w:del>
      <w:ins w:id="14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) nebo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MTA (metylthioamfetamin</w:t>
      </w:r>
      <w:del w:id="148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), tedy v náhražkách extáze. Problémem se tak stává kombinace</w:delText>
        </w:r>
      </w:del>
      <w:ins w:id="14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). Kombinace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různých tablet extáze  mezi sebou</w:t>
      </w:r>
      <w:del w:id="15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.</w:delText>
        </w:r>
      </w:del>
      <w:ins w:id="151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je tedy potenciálně velice nebezpečná. </w:t>
        </w:r>
      </w:ins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Při kombinaci</w:t>
      </w:r>
      <w:ins w:id="152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Kombinace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s antidepresivy typu SSRI </w:t>
      </w:r>
      <w:del w:id="15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nemusí být</w:delText>
        </w:r>
      </w:del>
      <w:ins w:id="154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může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účinek MDMA </w:t>
      </w:r>
      <w:del w:id="155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tak znatelný. Serotoninový syndrom je nebezpečný – pokud je někdo červený v obličeji, příliš se nehýbe, pak volejte rychle sanitku.  </w:delText>
        </w:r>
      </w:del>
      <w:ins w:id="15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snižovat.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944794"/>
          <w:position w:val="0"/>
          <w:sz w:val="24"/>
          <w:sz w:val="18"/>
          <w:szCs w:val="1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944794"/>
          <w:position w:val="0"/>
          <w:sz w:val="18"/>
          <w:sz w:val="18"/>
          <w:szCs w:val="18"/>
          <w:u w:val="none"/>
          <w:vertAlign w:val="baseline"/>
        </w:rPr>
        <w:t>Z látek, které ohrožují zdraví nebo život</w:t>
      </w:r>
      <w:ins w:id="157" w:author="Jan Tichý" w:date="2017-06-08T19:08:00Z">
        <w:r>
          <w:rPr>
            <w:rFonts w:eastAsia="Calibri" w:cs="Calibri" w:ascii="Calibri" w:hAnsi="Calibri"/>
            <w:b/>
            <w:i w:val="false"/>
            <w:caps w:val="false"/>
            <w:smallCaps w:val="false"/>
            <w:strike w:val="false"/>
            <w:dstrike w:val="false"/>
            <w:color w:val="944794"/>
            <w:position w:val="0"/>
            <w:sz w:val="18"/>
            <w:sz w:val="18"/>
            <w:szCs w:val="18"/>
            <w:u w:val="none"/>
            <w:vertAlign w:val="baseline"/>
          </w:rPr>
          <w:t>,</w:t>
        </w:r>
      </w:ins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944794"/>
          <w:position w:val="0"/>
          <w:sz w:val="18"/>
          <w:sz w:val="18"/>
          <w:szCs w:val="18"/>
          <w:u w:val="none"/>
          <w:vertAlign w:val="baseline"/>
        </w:rPr>
        <w:t xml:space="preserve"> jsou na současném trhu s extází nejrozšířenější následující substance: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DOB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 - někdy nazývané také bromoSTP. Silná psychotropní, halucinogenní látka vyvolávající úzkostné stavy a silné halucinace, které mohou přetrvávat až po dobu 24 hodin. Účinné množství této látky je již 200 mcg, jednotky miligramů již mohou být smrtelné. Droga začíná plně působit až 3 hodiny po požití. To vede k předávkování u konzumentů extáze, ale i LSD (Balíková, 2005), kteří si po půl až hodině po požití při mizivých či žádných účincích drogy dají ještě jednu tabletu (nebo v případě LSD další </w:t>
      </w:r>
      <w:del w:id="158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“</w:delText>
        </w:r>
      </w:del>
      <w:ins w:id="15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„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papír</w:t>
      </w:r>
      <w:del w:id="16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”).</w:delText>
        </w:r>
      </w:del>
      <w:ins w:id="161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“).</w:t>
        </w:r>
      </w:ins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DXM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(</w:t>
      </w:r>
      <w:del w:id="162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dextromethorfan</w:delText>
        </w:r>
      </w:del>
      <w:ins w:id="16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dextrometorfan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) - droga s podobným účinkem jako ketamin. Tato látka je vysoce nebezpečná v kombinaci s MDMA, což představuje vysoké riziko pro konzumenty dvou či více různých tablet během jedné párty.  Obě látky zvyšují hladinu synaptického serotoninu a obě jsou navíc metabolizovány stejným enzymem (CYP2D6), takže jejich detoxikace může probíhat pomaleji, a při jejich současném užití hrozí serotoninový syndrom.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4-MTA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(4-metyltioamfetamin) - látka, která ve zvýšené míře uvolňuje serotonin a zároveň blokuje </w:t>
      </w:r>
      <w:del w:id="164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inhibitor</w:delText>
        </w:r>
      </w:del>
      <w:ins w:id="165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enzym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monoaminooxidázu (MAO), který snižuje hladinu serotoninu v synaptických štěrbinách v mozku. To </w:t>
      </w:r>
      <w:del w:id="16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vede</w:delText>
        </w:r>
      </w:del>
      <w:ins w:id="16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může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opět </w:t>
      </w:r>
      <w:ins w:id="168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vést 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k serotoninovému syndromu, </w:t>
      </w:r>
      <w:del w:id="16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úpalu</w:delText>
        </w:r>
      </w:del>
      <w:ins w:id="17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hypertermii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a kolapsu organismu.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PMA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(parametoxyamfetamin) - látka, která se začala ve větší míře šířit v polovině roku 2000. </w:t>
      </w:r>
      <w:del w:id="171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Jedná se o velmi silný stimulant s halucinogenními účinky.</w:delText>
        </w:r>
      </w:del>
      <w:del w:id="172" w:author="Jan Tichý" w:date="2017-06-08T19:08:00Z">
        <w:commentRangeStart w:id="1"/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</w:delText>
        </w:r>
      </w:del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r>
      <w:commentRangeEnd w:id="1"/>
      <w:r>
        <w:commentReference w:id="1"/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Jeho výroba je jednodušší a levnější než výroba MDMA. Rozdíl mezí účinnou, toxickou a smrtelnou dávkou je zde velice malý, takže </w:t>
      </w:r>
      <w:del w:id="17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pravděpodobost</w:delText>
        </w:r>
      </w:del>
      <w:ins w:id="174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pravděpodobnost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předávkování je velmi vysoká.</w:t>
      </w:r>
      <w:ins w:id="175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Na rozdíl od MDMA jsou jeho účinky uživateli vnímány zpravidla jako nepříjemné.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Dávka větší než 50 mg způsobuje tachykardii, vysoký tlak, ztížené dýchání, svalové křeče či nebezpečně vysokou teplotu. To může vést k selhání organismu, komatu a smrti. PMA v minulosti způsobilo </w:t>
      </w:r>
      <w:del w:id="17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spoustu</w:delText>
        </w:r>
      </w:del>
      <w:ins w:id="17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mnoho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úmrtí po celém světě.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PMMA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(para-methoxymethylamphetamine) – </w:t>
      </w:r>
      <w:del w:id="178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silný stimulant, který</w:delText>
        </w:r>
      </w:del>
      <w:ins w:id="17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látka s účinky podobnými PMA, která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může způsobit hypertermii a serotoninový syndrom. </w:t>
      </w:r>
      <w:del w:id="18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Tvořen PMA a metamfetaminem. Vysoce toxický, je zde mal</w:delText>
        </w:r>
      </w:del>
      <w:del w:id="181" w:author="Jan Tichý" w:date="2017-06-08T19:08:00Z">
        <w:commentRangeStart w:id="2"/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ý</w:delText>
        </w:r>
      </w:del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r>
      <w:ins w:id="182" w:author="Jan Tichý" w:date="2017-06-08T19:08:00Z">
        <w:commentRangeEnd w:id="2"/>
        <w:r>
          <w:commentReference w:id="2"/>
        </w:r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Je vysoce toxická –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rozdíl mezi účinnou a letální dávkou</w:t>
      </w:r>
      <w:ins w:id="18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je malý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. PMA/PMMA  způsobily jen v červenci a srpnu 2000 čtyři úmrtí na území Evropské unie (EMCDDA, 2003).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Piperaziny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(TMFPP, mCPP, BZP) – jedná se o nové syntetické drogy, které zvláště kolem roku 2009 nahrazovaly MDMA v tabletách extáze (EMCDDA, 2016). Účinkem se podobají extázi a LSD/psilocybinu</w:t>
      </w:r>
      <w:del w:id="184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.</w:delText>
        </w:r>
      </w:del>
      <w:ins w:id="185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a u některých z nich je průběh intoxikace často spíše nepříjemný (mCPP).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Doposud není zveřejněno dostatek studií o následcích střednědobého nebo dlouhodobého užívání. Jisté je, že</w:t>
      </w:r>
      <w:ins w:id="18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často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způsobují nežádoucí reakce (Youthrise, 2016).</w:t>
      </w:r>
    </w:p>
    <w:p>
      <w:pPr>
        <w:pStyle w:val="Normal"/>
        <w:keepNext/>
        <w:keepLines w:val="false"/>
        <w:widowControl/>
        <w:spacing w:lineRule="auto" w:line="240" w:before="0" w:after="57"/>
        <w:ind w:left="0" w:right="0" w:hanging="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28" w:before="0" w:after="57"/>
          </w:pPr>
        </w:pPrChange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Mefedron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(4-MMC a další katinony např. 3-MMC) – opět se může vyskytovat v některých tabletách extáze. </w:t>
      </w:r>
      <w:del w:id="18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Silnější stimulant, účinkem</w:delText>
        </w:r>
      </w:del>
      <w:ins w:id="188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Účinkem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4-MMC připomíná pervitin a částečně i MDMA.</w:t>
      </w:r>
      <w:ins w:id="189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>MDMA</w:t>
      </w:r>
      <w:del w:id="190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-like</w:delText>
        </w:r>
      </w:del>
      <w:ins w:id="191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 xml:space="preserve"> podobný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efekt je výraznější u  jeho analogu 3-MMC. </w:t>
      </w:r>
      <w:del w:id="192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Se závislostním potenciálem</w:delText>
        </w:r>
      </w:del>
      <w:ins w:id="193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Oproti MDMA má vyšší závislostní potenciál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a </w:t>
      </w:r>
      <w:del w:id="194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>se zdokumentovanými úmrtími</w:delText>
        </w:r>
      </w:del>
      <w:ins w:id="195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jsou zdokumentována úmrtí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z předávkování (kombinace 500 mg 3-MMC + 400 mg 5-APB + alkohol</w:t>
      </w:r>
      <w:del w:id="196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delText xml:space="preserve"> -</w:delText>
        </w:r>
      </w:del>
      <w:ins w:id="197" w:author="Jan Tichý" w:date="2017-06-08T19:08:00Z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16"/>
            <w:sz w:val="16"/>
            <w:szCs w:val="16"/>
            <w:u w:val="none"/>
            <w:vertAlign w:val="baseline"/>
          </w:rPr>
          <w:t>;</w:t>
        </w:r>
      </w:ins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 xml:space="preserve"> Adamowicz et al, 2014).  </w:t>
      </w:r>
    </w:p>
    <w:p>
      <w:pPr>
        <w:pStyle w:val="Normal"/>
        <w:spacing w:before="0" w:after="0"/>
        <w:rPr/>
      </w:pPr>
      <w:ins w:id="198" w:author="Jan Tichý" w:date="2017-06-08T19:08:00Z">
        <w:r>
          <w:rPr/>
        </w:r>
      </w:ins>
    </w:p>
    <w:p>
      <w:pPr>
        <w:sectPr>
          <w:type w:val="continuous"/>
          <w:pgSz w:w="11906" w:h="16838"/>
          <w:pgMar w:left="567" w:right="567" w:header="0" w:top="567" w:footer="720" w:bottom="777" w:gutter="0"/>
          <w:formProt w:val="false"/>
          <w:textDirection w:val="lrTb"/>
          <w:docGrid w:type="default" w:linePitch="240" w:charSpace="4294961151"/>
        </w:sectPr>
      </w:pPr>
    </w:p>
    <w:p>
      <w:pPr>
        <w:pStyle w:val="Nadpis1"/>
        <w:pBdr>
          <w:top w:val="single" w:sz="6" w:space="0" w:color="000001"/>
        </w:pBdr>
        <w:spacing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t>Použitá literatura</w:t>
      </w:r>
    </w:p>
    <w:p>
      <w:pPr>
        <w:sectPr>
          <w:type w:val="continuous"/>
          <w:pgSz w:w="11906" w:h="16838"/>
          <w:pgMar w:left="567" w:right="567" w:header="0" w:top="567" w:footer="720" w:bottom="777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40" w:before="0" w:after="0"/>
        <w:ind w:left="720" w:right="0" w:hanging="360"/>
        <w:jc w:val="both"/>
        <w:pPrChange w:id="0" w:author="Jan Tichý" w:date="2017-06-08T19:08:00Z">
          <w:pPr>
            <w:jc w:val="both"/>
            <w:keepLines w:val="false"/>
            <w:widowControl/>
            <w:ind w:left="0" w:right="0" w:hanging="0"/>
            <w:keepNext/>
            <w:spacing w:lineRule="auto" w:line="240" w:before="0" w:after="0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1"/>
          <w:szCs w:val="11"/>
          <w:u w:val="none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Adamowicz, P., Zuba, D., &amp; Byrska, B. (2014). </w:t>
      </w:r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Fatal intoxication with 3-methyl-N-methylcathinone (3-MMC) and 5-(2-aminopropyl) benzofuran (5-APB)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. Forensic science international, 245, 126-132.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rPr/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Balíková, M. (2005). </w:t>
      </w:r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Nonfatal and fatal DOB (2,5-dimethoxy-4-bromamphetamine) overdose.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 Forensic Science International, 153(1), 85–91. </w:t>
      </w:r>
      <w:hyperlink r:id="rId10">
        <w:r>
          <w:rPr>
            <w:rStyle w:val="Internetovodkaz"/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11"/>
            <w:sz w:val="11"/>
            <w:szCs w:val="11"/>
            <w:u w:val="single"/>
            <w:vertAlign w:val="baseline"/>
          </w:rPr>
          <w:t>https://doi.org/10.1016/j.forsciint.2005.04.022</w:t>
        </w:r>
      </w:hyperlink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rPr/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Campbell, G. A., &amp; Rosner, M. H. (2008). </w:t>
      </w:r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The agony of ecstasy: MDMA (3,4-methylenedioxymethamphetamine) and the kidney.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 Clinical Journal of the American Society of Nephrology : CJASN, 3(6), 1852–1860. </w:t>
      </w:r>
      <w:hyperlink r:id="rId11">
        <w:r>
          <w:rPr>
            <w:rStyle w:val="Internetovodkaz"/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11"/>
            <w:sz w:val="11"/>
            <w:szCs w:val="11"/>
            <w:u w:val="single"/>
            <w:vertAlign w:val="baseline"/>
          </w:rPr>
          <w:t>https://doi.org/10.2215/CJN.02080508</w:t>
        </w:r>
      </w:hyperlink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  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pPrChange w:id="0" w:author="Jan Tichý" w:date="2017-06-08T19:08:00Z">
          <w:pPr>
            <w:jc w:val="both"/>
            <w:keepLines w:val="false"/>
            <w:widowControl/>
            <w:ind w:left="720" w:right="0" w:hanging="360"/>
            <w:keepNext/>
            <w:spacing w:lineRule="auto" w:line="240" w:before="0" w:after="0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European Monitoring Center for Drugs and Drug Addiction (EMCDDA, 2003).  </w:t>
      </w:r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Risk Assessments, Report on the risk assessment of PMMA in the framework of the joint action on new synthetic drugs.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 Office for Official Publications of the European Communities, Luxembourg.  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pPrChange w:id="0" w:author="Jan Tichý" w:date="2017-06-08T19:08:00Z">
          <w:pPr>
            <w:jc w:val="both"/>
            <w:keepLines w:val="false"/>
            <w:widowControl/>
            <w:ind w:left="720" w:right="0" w:hanging="360"/>
            <w:keepNext/>
            <w:spacing w:lineRule="auto" w:line="240" w:before="0" w:after="0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European Monitoring Center for Drugs and Drug Addiction (EMCDDA, 2016). </w:t>
      </w:r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Recent changes in Europe‘s MDMA/ecstasy market.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 EMCDDA Rapid Communication. Publications Office of the European Union, Luxembourg.  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rPr/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Halpin, L. E., Collins, S. A., &amp; Yamamoto, B. K. (2014). </w:t>
      </w:r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Neurotoxicity of methamphetamine and 3,4-methylenedioxymethamphetamine.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 Special Issue: Emerging Trends in the Abuse of Designer Drugs and Their Catastrophic Health Effects: Update on Chemistry, Pharmacology, Toxicology and Addiction Potential, 97(1), 37–44. </w:t>
      </w:r>
      <w:hyperlink r:id="rId12">
        <w:r>
          <w:rPr>
            <w:rStyle w:val="Internetovodkaz"/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11"/>
            <w:sz w:val="11"/>
            <w:szCs w:val="11"/>
            <w:u w:val="single"/>
            <w:vertAlign w:val="baseline"/>
          </w:rPr>
          <w:t>https://doi.org/10.1016/j.lfs.2013.07.014</w:t>
        </w:r>
      </w:hyperlink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  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pPrChange w:id="0" w:author="Jan Tichý" w:date="2017-06-08T19:08:00Z">
          <w:pPr>
            <w:jc w:val="both"/>
            <w:keepLines w:val="false"/>
            <w:widowControl/>
            <w:ind w:left="720" w:right="0" w:hanging="360"/>
            <w:keepNext/>
            <w:spacing w:lineRule="auto" w:line="240" w:before="0" w:after="0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Kalina et al. (2003): </w:t>
      </w:r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Drogy a drogové závislosti.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  Úřad vlády ČR  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rPr/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Annie Mithoefer, B. S. N., Jerome, L., Ruse, J., Doblin, R., Gibson, E., &amp; Marcela Ot’alora, G. (2016). A Manual for MDMA-Assisted Psychotherapy in the Treatment of Posttraumatic Stress Disorder, version 8. </w:t>
      </w:r>
      <w:hyperlink r:id="rId13">
        <w:r>
          <w:rPr>
            <w:rStyle w:val="Internetovodkaz"/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11"/>
            <w:sz w:val="11"/>
            <w:szCs w:val="11"/>
            <w:u w:val="single"/>
            <w:vertAlign w:val="baseline"/>
          </w:rPr>
          <w:t>http://www.maps.org/research/mdma/mdma-research-timeline/4887-a-manual-for-mdma-assisted-psychotherapy-in-the-treatment-of-ptsd</w:t>
        </w:r>
      </w:hyperlink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pPrChange w:id="0" w:author="Jan Tichý" w:date="2017-06-08T19:08:00Z">
          <w:pPr>
            <w:jc w:val="both"/>
            <w:keepLines w:val="false"/>
            <w:widowControl/>
            <w:ind w:left="720" w:right="0" w:hanging="360"/>
            <w:keepNext/>
            <w:spacing w:lineRule="auto" w:line="240" w:before="0" w:after="0"/>
          </w:pPr>
        </w:pPrChange>
        <w:rPr>
          <w:rFonts w:ascii="Linux Libertine G" w:hAnsi="Linux Libertine G" w:eastAsia="Linux Libertine G" w:cs="Linux Libertine G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vertAlign w:val="baseline"/>
        </w:rPr>
      </w:pP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Youthrise: The Universe of Drugs</w:t>
      </w:r>
      <w:r>
        <w:rPr>
          <w:rFonts w:eastAsia="Linux Libertine G" w:cs="Linux Libertine G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 xml:space="preserve">, </w:t>
      </w:r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(2016).  Grafické znázornění drog na plakátu vydaném organizací Youthrise.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rPr/>
      </w:pPr>
      <w:hyperlink r:id="rId14">
        <w:r>
          <w:rPr>
            <w:rStyle w:val="Internetovodkaz"/>
            <w:rFonts w:eastAsia="Linux Libertine G" w:cs="Linux Libertine G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11"/>
            <w:sz w:val="11"/>
            <w:szCs w:val="11"/>
            <w:u w:val="single"/>
            <w:vertAlign w:val="baseline"/>
          </w:rPr>
          <w:t>www.erowid.org</w:t>
        </w:r>
      </w:hyperlink>
      <w:r>
        <w:rPr>
          <w:rFonts w:eastAsia="Linux Libertine G" w:cs="Linux Libertine G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  <w:t>, (citováno 2017-01-12)</w:t>
      </w:r>
    </w:p>
    <w:p>
      <w:pPr>
        <w:pStyle w:val="Normal"/>
        <w:keepNext/>
        <w:keepLines w:val="false"/>
        <w:widowControl/>
        <w:spacing w:lineRule="auto" w:line="240" w:before="0" w:after="0"/>
        <w:ind w:left="720" w:right="0" w:hanging="360"/>
        <w:jc w:val="left"/>
        <w:rPr>
          <w:rFonts w:ascii="Linux Libertine G" w:hAnsi="Linux Libertine G" w:eastAsia="Linux Libertine G" w:cs="Linux Libertine G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</w:pPr>
      <w:r>
        <w:rPr>
          <w:rFonts w:eastAsia="Linux Libertine G" w:cs="Linux Libertine G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38" w:before="0" w:after="140"/>
        <w:ind w:left="0" w:right="0" w:hanging="0"/>
        <w:jc w:val="both"/>
        <w:rPr/>
      </w:pPr>
      <w:r>
        <w:rPr/>
      </w:r>
    </w:p>
    <w:sectPr>
      <w:type w:val="continuous"/>
      <w:pgSz w:w="11906" w:h="16838"/>
      <w:pgMar w:left="567" w:right="567" w:header="0" w:top="567" w:footer="720" w:bottom="777" w:gutter="0"/>
      <w:cols w:num="2" w:space="282" w:equalWidth="true" w:sep="false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an Tichý" w:date="2017-06-08T18:01:00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en-US" w:bidi="en-US"/>
        </w:rPr>
        <w:t>nebo při předávkování</w:t>
      </w:r>
    </w:p>
  </w:comment>
  <w:comment w:id="1" w:author="Jan Tichý" w:date="2017-06-08T18:52:00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en-US" w:bidi="en-US"/>
        </w:rPr>
        <w:t>Pokud vím, PMA nemá subjektivně příliš příjemné ani výrazně stimulační účinky (tzn účinky charakteru dopaminergních amfetaminů) a užití provází spíš pocit nepříjemné intoxikace. Farmakologicky je to slabší SSRA  a IMAO-A/B. Specifický je ten sklon poměrně selektivně vyvolávat hypertermii.</w:t>
      </w:r>
    </w:p>
    <w:p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en-US" w:bidi="en-US"/>
        </w:rPr>
        <w:t>Citace: http://www.sciencedirect.com/science/article/pii/009130579290077S</w:t>
      </w:r>
    </w:p>
  </w:comment>
  <w:comment w:id="2" w:author="Jan Tichý" w:date="2017-06-08T18:52:00Z" w:initials="">
    <w:p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en-US" w:bidi="en-US"/>
        </w:rPr>
        <w:t>Nesmysl, ex.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nux Libertine G">
    <w:charset w:val="01"/>
    <w:family w:val="auto"/>
    <w:pitch w:val="default"/>
  </w:font>
  <w:font w:name="Exo 2">
    <w:charset w:val="01"/>
    <w:family w:val="auto"/>
    <w:pitch w:val="default"/>
  </w:font>
  <w:font w:name="Ubuntu">
    <w:charset w:val="01"/>
    <w:family w:val="auto"/>
    <w:pitch w:val="default"/>
  </w:font>
  <w:font w:name="Calibri">
    <w:charset w:val="01"/>
    <w:family w:val="auto"/>
    <w:pitch w:val="default"/>
  </w:font>
  <w:font w:name="Arial Narrow">
    <w:charset w:val="01"/>
    <w:family w:val="auto"/>
    <w:pitch w:val="default"/>
  </w:font>
  <w:font w:name="Arial">
    <w:charset w:val="01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tabs>
        <w:tab w:val="center" w:pos="4513" w:leader="none"/>
        <w:tab w:val="right" w:pos="9026" w:leader="none"/>
      </w:tabs>
      <w:spacing w:lineRule="auto" w:line="240" w:before="0" w:after="708"/>
      <w:ind w:left="0" w:right="0" w:hanging="0"/>
      <w:jc w:val="left"/>
      <w:rPr>
        <w:rFonts w:ascii="Linux Libertine G" w:hAnsi="Linux Libertine G" w:eastAsia="Linux Libertine G" w:cs="Linux Libertine G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Linux Libertine G" w:cs="Linux Libertine G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tabs>
        <w:tab w:val="center" w:pos="4513" w:leader="none"/>
        <w:tab w:val="right" w:pos="9026" w:leader="none"/>
      </w:tabs>
      <w:spacing w:lineRule="auto" w:line="240" w:before="708" w:after="0"/>
      <w:ind w:left="0" w:right="0" w:hanging="0"/>
      <w:jc w:val="left"/>
      <w:rPr>
        <w:rFonts w:ascii="Linux Libertine G" w:hAnsi="Linux Libertine G" w:eastAsia="Linux Libertine G" w:cs="Linux Libertine G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Linux Libertine G" w:cs="Linux Libertine G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sz w:val="11"/>
        <w:u w:val="none"/>
        <w:b w:val="false"/>
        <w:szCs w:val="11"/>
        <w:rFonts w:ascii="Linux Libertine G" w:hAnsi="Linux Libertine G"/>
      </w:rPr>
    </w:lvl>
    <w:lvl w:ilvl="1">
      <w:start w:val="1"/>
      <w:numFmt w:val="lowerLetter"/>
      <w:lvlText w:val="%2."/>
      <w:lvlJc w:val="left"/>
      <w:pPr>
        <w:ind w:left="0" w:hanging="0"/>
      </w:pPr>
      <w:rPr>
        <w:sz w:val="11"/>
        <w:u w:val="none"/>
        <w:szCs w:val="11"/>
      </w:rPr>
    </w:lvl>
    <w:lvl w:ilvl="2">
      <w:start w:val="1"/>
      <w:numFmt w:val="lowerRoman"/>
      <w:lvlText w:val="%3."/>
      <w:lvlJc w:val="left"/>
      <w:pPr>
        <w:ind w:left="0" w:hanging="0"/>
      </w:pPr>
      <w:rPr>
        <w:sz w:val="11"/>
        <w:u w:val="none"/>
        <w:szCs w:val="11"/>
      </w:rPr>
    </w:lvl>
    <w:lvl w:ilvl="3">
      <w:start w:val="1"/>
      <w:numFmt w:val="decimal"/>
      <w:lvlText w:val="%4."/>
      <w:lvlJc w:val="left"/>
      <w:pPr>
        <w:ind w:left="0" w:hanging="0"/>
      </w:pPr>
      <w:rPr>
        <w:sz w:val="11"/>
        <w:u w:val="none"/>
        <w:szCs w:val="11"/>
      </w:rPr>
    </w:lvl>
    <w:lvl w:ilvl="4">
      <w:start w:val="1"/>
      <w:numFmt w:val="lowerLetter"/>
      <w:lvlText w:val="%5."/>
      <w:lvlJc w:val="left"/>
      <w:pPr>
        <w:ind w:left="0" w:hanging="0"/>
      </w:pPr>
      <w:rPr>
        <w:sz w:val="11"/>
        <w:u w:val="none"/>
        <w:szCs w:val="11"/>
      </w:rPr>
    </w:lvl>
    <w:lvl w:ilvl="5">
      <w:start w:val="1"/>
      <w:numFmt w:val="lowerRoman"/>
      <w:lvlText w:val="%6."/>
      <w:lvlJc w:val="left"/>
      <w:pPr>
        <w:ind w:left="0" w:hanging="0"/>
      </w:pPr>
      <w:rPr>
        <w:sz w:val="11"/>
        <w:u w:val="none"/>
        <w:szCs w:val="11"/>
      </w:rPr>
    </w:lvl>
    <w:lvl w:ilvl="6">
      <w:start w:val="1"/>
      <w:numFmt w:val="decimal"/>
      <w:lvlText w:val="%7."/>
      <w:lvlJc w:val="left"/>
      <w:pPr>
        <w:ind w:left="0" w:hanging="0"/>
      </w:pPr>
      <w:rPr>
        <w:sz w:val="11"/>
        <w:u w:val="none"/>
        <w:szCs w:val="11"/>
      </w:rPr>
    </w:lvl>
    <w:lvl w:ilvl="7">
      <w:start w:val="1"/>
      <w:numFmt w:val="lowerLetter"/>
      <w:lvlText w:val="%8."/>
      <w:lvlJc w:val="left"/>
      <w:pPr>
        <w:ind w:left="0" w:hanging="0"/>
      </w:pPr>
      <w:rPr>
        <w:sz w:val="11"/>
        <w:u w:val="none"/>
        <w:szCs w:val="11"/>
      </w:rPr>
    </w:lvl>
    <w:lvl w:ilvl="8">
      <w:start w:val="1"/>
      <w:numFmt w:val="lowerRoman"/>
      <w:lvlText w:val="%9."/>
      <w:lvlJc w:val="left"/>
      <w:pPr>
        <w:ind w:left="0" w:hanging="0"/>
      </w:pPr>
      <w:rPr>
        <w:sz w:val="11"/>
        <w:u w:val="none"/>
        <w:szCs w:val="11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sz w:val="11"/>
        <w:u w:val="none"/>
        <w:b w:val="false"/>
        <w:szCs w:val="11"/>
        <w:rFonts w:ascii="Linux Libertine G" w:hAnsi="Linux Libertine G"/>
      </w:rPr>
    </w:lvl>
    <w:lvl w:ilvl="1">
      <w:start w:val="1"/>
      <w:numFmt w:val="lowerLetter"/>
      <w:lvlText w:val="%2."/>
      <w:lvlJc w:val="left"/>
      <w:pPr>
        <w:ind w:left="0" w:hanging="0"/>
      </w:pPr>
      <w:rPr>
        <w:sz w:val="11"/>
        <w:u w:val="none"/>
        <w:szCs w:val="11"/>
      </w:rPr>
    </w:lvl>
    <w:lvl w:ilvl="2">
      <w:start w:val="1"/>
      <w:numFmt w:val="lowerRoman"/>
      <w:lvlText w:val="%3."/>
      <w:lvlJc w:val="left"/>
      <w:pPr>
        <w:ind w:left="0" w:hanging="0"/>
      </w:pPr>
      <w:rPr>
        <w:sz w:val="11"/>
        <w:u w:val="none"/>
        <w:szCs w:val="11"/>
      </w:rPr>
    </w:lvl>
    <w:lvl w:ilvl="3">
      <w:start w:val="1"/>
      <w:numFmt w:val="decimal"/>
      <w:lvlText w:val="%4."/>
      <w:lvlJc w:val="left"/>
      <w:pPr>
        <w:ind w:left="0" w:hanging="0"/>
      </w:pPr>
      <w:rPr>
        <w:sz w:val="11"/>
        <w:u w:val="none"/>
        <w:szCs w:val="11"/>
      </w:rPr>
    </w:lvl>
    <w:lvl w:ilvl="4">
      <w:start w:val="1"/>
      <w:numFmt w:val="lowerLetter"/>
      <w:lvlText w:val="%5."/>
      <w:lvlJc w:val="left"/>
      <w:pPr>
        <w:ind w:left="0" w:hanging="0"/>
      </w:pPr>
      <w:rPr>
        <w:sz w:val="11"/>
        <w:u w:val="none"/>
        <w:szCs w:val="11"/>
      </w:rPr>
    </w:lvl>
    <w:lvl w:ilvl="5">
      <w:start w:val="1"/>
      <w:numFmt w:val="lowerRoman"/>
      <w:lvlText w:val="%6."/>
      <w:lvlJc w:val="left"/>
      <w:pPr>
        <w:ind w:left="0" w:hanging="0"/>
      </w:pPr>
      <w:rPr>
        <w:sz w:val="11"/>
        <w:u w:val="none"/>
        <w:szCs w:val="11"/>
      </w:rPr>
    </w:lvl>
    <w:lvl w:ilvl="6">
      <w:start w:val="1"/>
      <w:numFmt w:val="decimal"/>
      <w:lvlText w:val="%7."/>
      <w:lvlJc w:val="left"/>
      <w:pPr>
        <w:ind w:left="0" w:hanging="0"/>
      </w:pPr>
      <w:rPr>
        <w:sz w:val="11"/>
        <w:u w:val="none"/>
        <w:szCs w:val="11"/>
      </w:rPr>
    </w:lvl>
    <w:lvl w:ilvl="7">
      <w:start w:val="1"/>
      <w:numFmt w:val="lowerLetter"/>
      <w:lvlText w:val="%8."/>
      <w:lvlJc w:val="left"/>
      <w:pPr>
        <w:ind w:left="0" w:hanging="0"/>
      </w:pPr>
      <w:rPr>
        <w:sz w:val="11"/>
        <w:u w:val="none"/>
        <w:szCs w:val="11"/>
      </w:rPr>
    </w:lvl>
    <w:lvl w:ilvl="8">
      <w:start w:val="1"/>
      <w:numFmt w:val="lowerRoman"/>
      <w:lvlText w:val="%9."/>
      <w:lvlJc w:val="left"/>
      <w:pPr>
        <w:ind w:left="0" w:hanging="0"/>
      </w:pPr>
      <w:rPr>
        <w:sz w:val="11"/>
        <w:u w:val="none"/>
        <w:szCs w:val="11"/>
      </w:rPr>
    </w:lvl>
  </w:abstractNum>
  <w:abstractNum w:abstractNumId="3">
    <w:lvl w:ilvl="0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sz w:val="20"/>
        <w:b w:val="false"/>
        <w:rFonts w:cs="Arial"/>
      </w:rPr>
    </w:lvl>
    <w:lvl w:ilvl="1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–"/>
      <w:lvlJc w:val="left"/>
      <w:pPr>
        <w:ind w:left="0" w:hanging="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nux Libertine G" w:hAnsi="Linux Libertine G" w:eastAsia="Linux Libertine G" w:cs="Linux Libertine G"/>
        <w:color w:val="000000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Linux Libertine G" w:hAnsi="Linux Libertine G" w:eastAsia="Linux Libertine G" w:cs="Linux Libertine G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cs-CZ" w:eastAsia="zh-CN" w:bidi="hi-IN"/>
    </w:rPr>
  </w:style>
  <w:style w:type="paragraph" w:styleId="Nadpis1">
    <w:name w:val="Heading 1"/>
    <w:basedOn w:val="Normal1"/>
    <w:next w:val="Normal"/>
    <w:qFormat/>
    <w:pPr>
      <w:keepNext/>
      <w:keepLines w:val="false"/>
      <w:widowControl/>
      <w:spacing w:lineRule="auto" w:line="240" w:before="113" w:after="57"/>
      <w:ind w:left="0" w:right="0" w:hanging="0"/>
      <w:jc w:val="left"/>
    </w:pPr>
    <w:rPr>
      <w:rFonts w:ascii="Exo 2" w:hAnsi="Exo 2" w:eastAsia="Exo 2" w:cs="Exo 2"/>
      <w:b/>
      <w:i w:val="false"/>
      <w:caps w:val="false"/>
      <w:smallCaps w:val="false"/>
      <w:strike w:val="false"/>
      <w:dstrike w:val="false"/>
      <w:color w:val="33A3A3"/>
      <w:position w:val="0"/>
      <w:sz w:val="24"/>
      <w:sz w:val="24"/>
      <w:szCs w:val="24"/>
      <w:u w:val="none"/>
      <w:vertAlign w:val="baseline"/>
    </w:rPr>
  </w:style>
  <w:style w:type="paragraph" w:styleId="Nadpis2">
    <w:name w:val="Heading 2"/>
    <w:basedOn w:val="Normal1"/>
    <w:next w:val="Normal"/>
    <w:qFormat/>
    <w:pPr>
      <w:keepNext/>
      <w:keepLines w:val="false"/>
      <w:widowControl/>
      <w:spacing w:lineRule="auto" w:line="240" w:before="240" w:after="120"/>
      <w:ind w:left="0" w:right="0" w:hanging="0"/>
      <w:jc w:val="left"/>
    </w:pPr>
    <w:rPr>
      <w:rFonts w:ascii="Exo 2" w:hAnsi="Exo 2" w:eastAsia="Exo 2" w:cs="Exo 2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Nadpis3">
    <w:name w:val="Heading 3"/>
    <w:basedOn w:val="Normal1"/>
    <w:next w:val="Normal"/>
    <w:qFormat/>
    <w:pPr>
      <w:keepNext/>
      <w:keepLines w:val="false"/>
      <w:widowControl/>
      <w:spacing w:lineRule="auto" w:line="240" w:before="240" w:after="120"/>
      <w:ind w:left="0" w:right="0" w:hanging="0"/>
      <w:jc w:val="left"/>
    </w:pPr>
    <w:rPr>
      <w:rFonts w:ascii="Exo 2" w:hAnsi="Exo 2" w:eastAsia="Exo 2" w:cs="Exo 2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Nadpis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Nadpis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Nadpis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Linux Libertine G" w:hAnsi="Linux Libertine G"/>
      <w:b w:val="false"/>
      <w:sz w:val="11"/>
      <w:szCs w:val="11"/>
      <w:u w:val="none"/>
    </w:rPr>
  </w:style>
  <w:style w:type="character" w:styleId="ListLabel2">
    <w:name w:val="ListLabel 2"/>
    <w:qFormat/>
    <w:rPr>
      <w:sz w:val="11"/>
      <w:szCs w:val="11"/>
      <w:u w:val="none"/>
    </w:rPr>
  </w:style>
  <w:style w:type="character" w:styleId="ListLabel3">
    <w:name w:val="ListLabel 3"/>
    <w:qFormat/>
    <w:rPr>
      <w:sz w:val="11"/>
      <w:szCs w:val="11"/>
      <w:u w:val="none"/>
    </w:rPr>
  </w:style>
  <w:style w:type="character" w:styleId="ListLabel4">
    <w:name w:val="ListLabel 4"/>
    <w:qFormat/>
    <w:rPr>
      <w:sz w:val="11"/>
      <w:szCs w:val="11"/>
      <w:u w:val="none"/>
    </w:rPr>
  </w:style>
  <w:style w:type="character" w:styleId="ListLabel5">
    <w:name w:val="ListLabel 5"/>
    <w:qFormat/>
    <w:rPr>
      <w:sz w:val="11"/>
      <w:szCs w:val="11"/>
      <w:u w:val="none"/>
    </w:rPr>
  </w:style>
  <w:style w:type="character" w:styleId="ListLabel6">
    <w:name w:val="ListLabel 6"/>
    <w:qFormat/>
    <w:rPr>
      <w:sz w:val="11"/>
      <w:szCs w:val="11"/>
      <w:u w:val="none"/>
    </w:rPr>
  </w:style>
  <w:style w:type="character" w:styleId="ListLabel7">
    <w:name w:val="ListLabel 7"/>
    <w:qFormat/>
    <w:rPr>
      <w:sz w:val="11"/>
      <w:szCs w:val="11"/>
      <w:u w:val="none"/>
    </w:rPr>
  </w:style>
  <w:style w:type="character" w:styleId="ListLabel8">
    <w:name w:val="ListLabel 8"/>
    <w:qFormat/>
    <w:rPr>
      <w:sz w:val="11"/>
      <w:szCs w:val="11"/>
      <w:u w:val="none"/>
    </w:rPr>
  </w:style>
  <w:style w:type="character" w:styleId="ListLabel9">
    <w:name w:val="ListLabel 9"/>
    <w:qFormat/>
    <w:rPr>
      <w:sz w:val="11"/>
      <w:szCs w:val="11"/>
      <w:u w:val="none"/>
    </w:rPr>
  </w:style>
  <w:style w:type="character" w:styleId="ListLabel10">
    <w:name w:val="ListLabel 10"/>
    <w:qFormat/>
    <w:rPr>
      <w:rFonts w:ascii="Linux Libertine G" w:hAnsi="Linux Libertine G"/>
      <w:b w:val="false"/>
      <w:sz w:val="11"/>
      <w:szCs w:val="11"/>
      <w:u w:val="none"/>
    </w:rPr>
  </w:style>
  <w:style w:type="character" w:styleId="ListLabel11">
    <w:name w:val="ListLabel 11"/>
    <w:qFormat/>
    <w:rPr>
      <w:sz w:val="11"/>
      <w:szCs w:val="11"/>
      <w:u w:val="none"/>
    </w:rPr>
  </w:style>
  <w:style w:type="character" w:styleId="ListLabel12">
    <w:name w:val="ListLabel 12"/>
    <w:qFormat/>
    <w:rPr>
      <w:sz w:val="11"/>
      <w:szCs w:val="11"/>
      <w:u w:val="none"/>
    </w:rPr>
  </w:style>
  <w:style w:type="character" w:styleId="ListLabel13">
    <w:name w:val="ListLabel 13"/>
    <w:qFormat/>
    <w:rPr>
      <w:sz w:val="11"/>
      <w:szCs w:val="11"/>
      <w:u w:val="none"/>
    </w:rPr>
  </w:style>
  <w:style w:type="character" w:styleId="ListLabel14">
    <w:name w:val="ListLabel 14"/>
    <w:qFormat/>
    <w:rPr>
      <w:sz w:val="11"/>
      <w:szCs w:val="11"/>
      <w:u w:val="none"/>
    </w:rPr>
  </w:style>
  <w:style w:type="character" w:styleId="ListLabel15">
    <w:name w:val="ListLabel 15"/>
    <w:qFormat/>
    <w:rPr>
      <w:sz w:val="11"/>
      <w:szCs w:val="11"/>
      <w:u w:val="none"/>
    </w:rPr>
  </w:style>
  <w:style w:type="character" w:styleId="ListLabel16">
    <w:name w:val="ListLabel 16"/>
    <w:qFormat/>
    <w:rPr>
      <w:sz w:val="11"/>
      <w:szCs w:val="11"/>
      <w:u w:val="none"/>
    </w:rPr>
  </w:style>
  <w:style w:type="character" w:styleId="ListLabel17">
    <w:name w:val="ListLabel 17"/>
    <w:qFormat/>
    <w:rPr>
      <w:sz w:val="11"/>
      <w:szCs w:val="11"/>
      <w:u w:val="none"/>
    </w:rPr>
  </w:style>
  <w:style w:type="character" w:styleId="ListLabel18">
    <w:name w:val="ListLabel 18"/>
    <w:qFormat/>
    <w:rPr>
      <w:sz w:val="11"/>
      <w:szCs w:val="11"/>
      <w:u w:val="none"/>
    </w:rPr>
  </w:style>
  <w:style w:type="character" w:styleId="ListLabel19">
    <w:name w:val="ListLabel 19"/>
    <w:qFormat/>
    <w:rPr>
      <w:rFonts w:eastAsia="Arial" w:cs="Arial"/>
      <w:b w:val="false"/>
      <w:sz w:val="20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nux Libertine G" w:hAnsi="Linux Libertine G" w:eastAsia="Arial Unicode MS" w:cs="Arial Unicode M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ascii="Linux Libertine G" w:hAnsi="Linux Libertine G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ascii="Linux Libertine G" w:hAnsi="Linux Libertine G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ascii="Linux Libertine G" w:hAnsi="Linux Libertine G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nux Libertine G" w:hAnsi="Linux Libertine G" w:eastAsia="Linux Libertine G" w:cs="Linux Libertine G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cs-CZ" w:eastAsia="zh-CN" w:bidi="hi-IN"/>
    </w:rPr>
  </w:style>
  <w:style w:type="paragraph" w:styleId="Nzev">
    <w:name w:val="Title"/>
    <w:basedOn w:val="Normal1"/>
    <w:next w:val="Normal"/>
    <w:qFormat/>
    <w:pPr>
      <w:keepNext/>
      <w:keepLines w:val="false"/>
      <w:widowControl/>
      <w:spacing w:lineRule="auto" w:line="240" w:before="0" w:after="119"/>
      <w:ind w:left="0" w:right="0" w:hanging="0"/>
      <w:jc w:val="center"/>
    </w:pPr>
    <w:rPr>
      <w:rFonts w:ascii="Exo 2" w:hAnsi="Exo 2" w:eastAsia="Exo 2" w:cs="Exo 2"/>
      <w:b/>
      <w:i w:val="false"/>
      <w:caps w:val="false"/>
      <w:smallCaps w:val="false"/>
      <w:strike w:val="false"/>
      <w:dstrike w:val="false"/>
      <w:color w:val="000000"/>
      <w:position w:val="0"/>
      <w:sz w:val="56"/>
      <w:sz w:val="56"/>
      <w:szCs w:val="56"/>
      <w:u w:val="none"/>
      <w:vertAlign w:val="baseline"/>
    </w:rPr>
  </w:style>
  <w:style w:type="paragraph" w:styleId="Podtitul">
    <w:name w:val="Subtitle"/>
    <w:basedOn w:val="Normal1"/>
    <w:next w:val="Normal"/>
    <w:qFormat/>
    <w:pPr>
      <w:keepNext/>
      <w:keepLines w:val="false"/>
      <w:widowControl/>
      <w:spacing w:lineRule="auto" w:line="240" w:before="60" w:after="120"/>
      <w:ind w:left="0" w:right="0" w:hanging="0"/>
      <w:jc w:val="center"/>
    </w:pPr>
    <w:rPr>
      <w:rFonts w:ascii="Exo 2" w:hAnsi="Exo 2" w:eastAsia="Exo 2" w:cs="Exo 2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Obsahrmce">
    <w:name w:val="Obsah rámce"/>
    <w:basedOn w:val="Normal"/>
    <w:qFormat/>
    <w:pPr/>
    <w:rPr/>
  </w:style>
  <w:style w:type="paragraph" w:styleId="Zhlav">
    <w:name w:val="Header"/>
    <w:basedOn w:val="Normal"/>
    <w:pPr/>
    <w:rPr/>
  </w:style>
  <w:style w:type="paragraph" w:styleId="Zpat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doi.org/10.1016/j.forsciint.2005.04.022" TargetMode="External"/><Relationship Id="rId11" Type="http://schemas.openxmlformats.org/officeDocument/2006/relationships/hyperlink" Target="https://doi.org/10.2215/CJN.02080508" TargetMode="External"/><Relationship Id="rId12" Type="http://schemas.openxmlformats.org/officeDocument/2006/relationships/hyperlink" Target="https://doi.org/10.1016/j.lfs.2013.07.014" TargetMode="External"/><Relationship Id="rId13" Type="http://schemas.openxmlformats.org/officeDocument/2006/relationships/hyperlink" Target="http://www.maps.org/research/mdma/mdma-research-timeline/4887-a-manual-for-mdma-assisted-psychotherapy-in-the-treatment-of-ptsd" TargetMode="External"/><Relationship Id="rId14" Type="http://schemas.openxmlformats.org/officeDocument/2006/relationships/hyperlink" Target="http://www.erowid.org/" TargetMode="Externa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2552</Words>
  <Characters>14986</Characters>
  <CharactersWithSpaces>17455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>Martin Malec</cp:lastModifiedBy>
  <dcterms:modified xsi:type="dcterms:W3CDTF">2017-06-17T15:01:42Z</dcterms:modified>
  <cp:revision>2</cp:revision>
  <dc:subject/>
  <dc:title/>
</cp:coreProperties>
</file>